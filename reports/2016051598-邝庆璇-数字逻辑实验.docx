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szCs w:val="21"/>
          <w:lang w:eastAsia="zh-CN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rFonts w:eastAsia="黑体"/>
          <w:b/>
          <w:sz w:val="84"/>
        </w:rPr>
      </w:pPr>
      <w:r>
        <w:rPr>
          <w:sz w:val="84"/>
          <w:lang w:val="en-US" w:eastAsia="zh-CN"/>
        </w:rPr>
        <w:drawing>
          <wp:inline distT="0" distB="0" distL="0" distR="0">
            <wp:extent cx="2143125" cy="6477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center"/>
        <w:rPr>
          <w:b/>
          <w:sz w:val="24"/>
        </w:rPr>
      </w:pPr>
    </w:p>
    <w:p>
      <w:pPr>
        <w:tabs>
          <w:tab w:val="center" w:pos="4153"/>
        </w:tabs>
        <w:jc w:val="center"/>
        <w:rPr>
          <w:b/>
          <w:szCs w:val="21"/>
        </w:rPr>
      </w:pPr>
    </w:p>
    <w:p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本科实验报告</w:t>
      </w:r>
    </w:p>
    <w:p>
      <w:pPr>
        <w:tabs>
          <w:tab w:val="center" w:pos="4153"/>
        </w:tabs>
        <w:jc w:val="center"/>
        <w:rPr>
          <w:sz w:val="36"/>
          <w:szCs w:val="36"/>
        </w:rPr>
      </w:pPr>
    </w:p>
    <w:p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>
      <w:pPr>
        <w:tabs>
          <w:tab w:val="center" w:pos="4153"/>
        </w:tabs>
        <w:ind w:firstLine="1500" w:firstLineChars="500"/>
        <w:rPr>
          <w:sz w:val="30"/>
          <w:szCs w:val="30"/>
          <w:u w:val="single"/>
        </w:rPr>
      </w:pPr>
      <w:r>
        <w:rPr>
          <w:sz w:val="30"/>
          <w:szCs w:val="30"/>
        </w:rPr>
        <w:t>课程名称：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计算机组成原理实验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课程编号：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08060038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rFonts w:hint="eastAsia"/>
          <w:sz w:val="30"/>
          <w:szCs w:val="30"/>
          <w:u w:val="single"/>
        </w:rPr>
      </w:pPr>
      <w:r>
        <w:rPr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邝庆璇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学号：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2016051598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学院：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信息科学与技术学院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系：</w:t>
      </w: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计算机系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王传胜 梁倬骞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教师单位：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暨南大学计算机系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</w:p>
    <w:p>
      <w:pPr>
        <w:tabs>
          <w:tab w:val="center" w:pos="4153"/>
        </w:tabs>
        <w:ind w:firstLine="1500" w:firstLineChars="500"/>
        <w:rPr>
          <w:sz w:val="30"/>
          <w:szCs w:val="30"/>
        </w:rPr>
      </w:pPr>
      <w:r>
        <w:rPr>
          <w:sz w:val="30"/>
          <w:szCs w:val="30"/>
        </w:rPr>
        <w:t>开课时间：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19</w:t>
      </w:r>
      <w:r>
        <w:rPr>
          <w:sz w:val="30"/>
          <w:szCs w:val="30"/>
        </w:rPr>
        <w:t xml:space="preserve">~ 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  <w:lang w:val="en-US" w:eastAsia="zh-CN"/>
        </w:rPr>
        <w:t>20</w:t>
      </w:r>
      <w:r>
        <w:rPr>
          <w:sz w:val="30"/>
          <w:szCs w:val="30"/>
        </w:rPr>
        <w:t>学年度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sz w:val="30"/>
          <w:szCs w:val="30"/>
        </w:rPr>
        <w:t>期</w:t>
      </w: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</w:p>
    <w:p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>
      <w:pPr>
        <w:tabs>
          <w:tab w:val="center" w:pos="4153"/>
        </w:tabs>
        <w:jc w:val="center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  <w:lang w:eastAsia="zh-CN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12</w:t>
      </w:r>
      <w:r>
        <w:rPr>
          <w:rFonts w:hint="eastAsia"/>
          <w:b/>
          <w:sz w:val="32"/>
          <w:szCs w:val="32"/>
          <w:lang w:eastAsia="zh-CN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05</w:t>
      </w:r>
      <w:r>
        <w:rPr>
          <w:rFonts w:hint="eastAsia"/>
          <w:b/>
          <w:sz w:val="32"/>
          <w:szCs w:val="32"/>
          <w:lang w:eastAsia="zh-CN"/>
        </w:rPr>
        <w:t>日</w:t>
      </w:r>
    </w:p>
    <w:p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32"/>
          <w:szCs w:val="32"/>
          <w:u w:val="single"/>
          <w:lang w:val="en-US" w:eastAsia="zh-CN"/>
        </w:rPr>
        <w:t>数字逻辑实验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b/>
          <w:sz w:val="32"/>
          <w:szCs w:val="32"/>
        </w:rPr>
        <w:t>课程实验项目目录</w:t>
      </w:r>
    </w:p>
    <w:p>
      <w:pPr>
        <w:tabs>
          <w:tab w:val="center" w:pos="4153"/>
        </w:tabs>
        <w:ind w:firstLine="4080" w:firstLineChars="1700"/>
        <w:rPr>
          <w:rFonts w:hint="eastAsia" w:eastAsia="宋体"/>
          <w:sz w:val="24"/>
          <w:u w:val="single"/>
          <w:lang w:val="en-US" w:eastAsia="zh-CN"/>
        </w:rPr>
      </w:pPr>
      <w:r>
        <w:rPr>
          <w:sz w:val="24"/>
        </w:rPr>
        <w:t>学生姓名：</w:t>
      </w:r>
      <w:r>
        <w:rPr>
          <w:rFonts w:hint="eastAsia"/>
          <w:sz w:val="24"/>
          <w:lang w:val="en-US" w:eastAsia="zh-CN"/>
        </w:rPr>
        <w:t>邝庆璇</w:t>
      </w:r>
      <w:r>
        <w:rPr>
          <w:sz w:val="24"/>
        </w:rPr>
        <w:t xml:space="preserve">  学号：</w:t>
      </w:r>
      <w:r>
        <w:rPr>
          <w:rFonts w:hint="eastAsia"/>
          <w:sz w:val="24"/>
          <w:lang w:val="en-US" w:eastAsia="zh-CN"/>
        </w:rPr>
        <w:t>2016051598</w:t>
      </w:r>
    </w:p>
    <w:tbl>
      <w:tblPr>
        <w:tblStyle w:val="4"/>
        <w:tblW w:w="8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91"/>
        <w:gridCol w:w="3208"/>
        <w:gridCol w:w="1241"/>
        <w:gridCol w:w="720"/>
        <w:gridCol w:w="143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0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实验项目名称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*实验项目类型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30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验证逻辑门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基本逻辑门电路之间的转换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超前进位全加器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译码器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数字比较器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08060038</w:t>
            </w: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七段数码管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触发器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计数器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0712000809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寄存器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87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0712000810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时序逻辑电路综合设计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验证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rFonts w:hint="default"/>
                <w:b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sz w:val="21"/>
                <w:szCs w:val="21"/>
                <w:lang w:val="en-US" w:eastAsia="zh-CN"/>
              </w:rPr>
              <w:t>071200081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VGA控制器</w:t>
            </w: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王传胜 梁倬骞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648" w:type="dxa"/>
            <w:noWrap w:val="0"/>
            <w:vAlign w:val="center"/>
          </w:tcPr>
          <w:p>
            <w:pPr>
              <w:tabs>
                <w:tab w:val="center" w:pos="4153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21"/>
                <w:szCs w:val="21"/>
              </w:rPr>
            </w:pPr>
          </w:p>
        </w:tc>
        <w:tc>
          <w:tcPr>
            <w:tcW w:w="3208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241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72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430" w:type="dxa"/>
            <w:noWrap w:val="0"/>
            <w:vAlign w:val="top"/>
          </w:tcPr>
          <w:p>
            <w:pPr>
              <w:tabs>
                <w:tab w:val="center" w:pos="4153"/>
              </w:tabs>
              <w:rPr>
                <w:b/>
                <w:sz w:val="32"/>
                <w:szCs w:val="32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*实验项目类型：演示性、验证性、</w:t>
      </w:r>
      <w:r>
        <w:rPr>
          <w:rFonts w:hint="eastAsia"/>
          <w:szCs w:val="21"/>
          <w:lang w:eastAsia="zh-CN"/>
        </w:rPr>
        <w:t>验证</w:t>
      </w:r>
      <w:r>
        <w:rPr>
          <w:szCs w:val="21"/>
        </w:rPr>
        <w:t>性、设计性实验。</w:t>
      </w:r>
    </w:p>
    <w:p>
      <w:pPr>
        <w:rPr>
          <w:szCs w:val="21"/>
        </w:rPr>
      </w:pPr>
      <w:r>
        <w:rPr>
          <w:szCs w:val="21"/>
        </w:rPr>
        <w:t>*此表由学生按顺序填写。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outlineLvl w:val="9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数字逻辑</w:t>
      </w:r>
      <w:r>
        <w:rPr>
          <w:rFonts w:hint="eastAsia" w:eastAsia="楷体_GB2312"/>
          <w:sz w:val="28"/>
          <w:szCs w:val="28"/>
          <w:u w:val="single"/>
        </w:rPr>
        <w:t>实验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Verilog门级建模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王传胜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梁倬骞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080600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3801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N1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</w:t>
      </w:r>
      <w:r>
        <w:rPr>
          <w:rFonts w:hint="eastAsia"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邝庆璇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2016051598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numPr>
          <w:ins w:id="0" w:author="MC SYSTEM" w:date="2019-10-22T19:47:33Z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计算机科学与技术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一、</w:t>
      </w:r>
      <w:r>
        <w:rPr>
          <w:rFonts w:eastAsia="楷体_GB2312"/>
          <w:sz w:val="28"/>
          <w:szCs w:val="28"/>
        </w:rPr>
        <w:t>实验目的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1、学会使用Verilog HDL进行门级建模；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2、初步学会怎么用Verilog HDL编写仿真程序；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3、初步学会怎么使用Vivado软件；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4、初步学会验证基本逻辑门的逻辑功能的方法；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5、初步学会验证怎么使用EG0-1实验板。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78" w:leftChars="0" w:hanging="778" w:hangingChars="278"/>
        <w:textAlignment w:val="auto"/>
        <w:outlineLvl w:val="9"/>
        <w:rPr>
          <w:rFonts w:hint="eastAsia" w:eastAsia="楷体_GB2312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-278" w:firstLine="560" w:firstLineChars="200"/>
        <w:textAlignment w:val="auto"/>
        <w:outlineLvl w:val="9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  <w:lang w:val="en-US" w:eastAsia="zh-CN"/>
        </w:rPr>
        <w:t>二、</w:t>
      </w:r>
      <w:r>
        <w:rPr>
          <w:rFonts w:eastAsia="楷体_GB2312"/>
          <w:sz w:val="28"/>
          <w:szCs w:val="28"/>
        </w:rPr>
        <w:t>实验内容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16" w:leftChars="0" w:firstLine="420" w:firstLineChars="0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编写Verilog程序，验证3输入的与门、与非门、或门、或非门、异或门、同或门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firstLine="0" w:firstLineChars="0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三、</w:t>
      </w:r>
      <w:r>
        <w:rPr>
          <w:rFonts w:hint="eastAsia" w:eastAsia="楷体_GB2312"/>
          <w:sz w:val="28"/>
          <w:szCs w:val="28"/>
        </w:rPr>
        <w:t>实验</w:t>
      </w:r>
      <w:r>
        <w:rPr>
          <w:rFonts w:hint="eastAsia" w:eastAsia="楷体_GB2312"/>
          <w:sz w:val="28"/>
          <w:szCs w:val="28"/>
          <w:lang w:val="en-US" w:eastAsia="zh-CN"/>
        </w:rPr>
        <w:t>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 xml:space="preserve">exp1.v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192405</wp:posOffset>
            </wp:positionV>
            <wp:extent cx="1767840" cy="2095500"/>
            <wp:effectExtent l="0" t="0" r="381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48252" b="4240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2032635</wp:posOffset>
            </wp:positionH>
            <wp:positionV relativeFrom="paragraph">
              <wp:posOffset>270510</wp:posOffset>
            </wp:positionV>
            <wp:extent cx="2710815" cy="1552575"/>
            <wp:effectExtent l="0" t="0" r="13335" b="9525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57330" r="20650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四、仿真程序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sim_1.v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132715</wp:posOffset>
                </wp:positionV>
                <wp:extent cx="5247640" cy="4816475"/>
                <wp:effectExtent l="0" t="0" r="1016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640" cy="4816475"/>
                          <a:chOff x="5582" y="42704"/>
                          <a:chExt cx="8264" cy="7585"/>
                        </a:xfrm>
                      </wpg:grpSpPr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33333"/>
                          <a:stretch>
                            <a:fillRect/>
                          </a:stretch>
                        </pic:blipFill>
                        <pic:spPr>
                          <a:xfrm>
                            <a:off x="5582" y="42704"/>
                            <a:ext cx="2790" cy="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12" y="48639"/>
                            <a:ext cx="8235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0.45pt;height:379.25pt;width:413.2pt;z-index:251684864;mso-width-relative:page;mso-height-relative:page;" coordorigin="5582,42704" coordsize="8264,7585" o:gfxdata="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ubPAAvwAAAKUBAAAZAAAAZHJzL19yZWxz&#10;L2Uyb0RvYy54bWwucmVsc72QwYrCMBCG7wv7DmHu27Q9LLKY9iKCV3EfYEimabCZhCSKvr2BZUFB&#10;8OZxZvi//2PW48Uv4kwpu8AKuqYFQayDcWwV/B62XysQuSAbXAKTgitlGIfPj/WeFiw1lGcXs6gU&#10;zgrmUuKPlFnP5DE3IRLXyxSSx1LHZGVEfURLsm/bb5nuGTA8MMXOKEg704M4XGNtfs0O0+Q0bYI+&#10;eeLypEI6X7srEJOlosCTcfi37JvIFuRzh+49Dt2/g3x47n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">
                <o:lock v:ext="edit" aspectratio="f"/>
                <v:shape id="图片 4" o:spid="_x0000_s1026" o:spt="75" type="#_x0000_t75" style="position:absolute;left:5582;top:42704;height:5925;width:2790;" filled="f" o:preferrelative="t" stroked="f" coordsize="21600,21600" o:gfxdata="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MSc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cropright="21845f" o:title=""/>
                  <o:lock v:ext="edit" aspectratio="t"/>
                </v:shape>
                <v:shape id="图片 5" o:spid="_x0000_s1026" o:spt="75" type="#_x0000_t75" style="position:absolute;left:5612;top:48639;height:1650;width:8235;" filled="f" o:preferrelative="t" stroked="f" coordsize="21600,21600" o:gfxdata="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Yv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五、仿真结果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六、系统网表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七、系统约束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196215</wp:posOffset>
            </wp:positionV>
            <wp:extent cx="3905250" cy="3800475"/>
            <wp:effectExtent l="0" t="0" r="0" b="9525"/>
            <wp:wrapNone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八、实验结果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九、实验体会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outlineLvl w:val="9"/>
        <w:rPr>
          <w:rFonts w:hint="eastAsia" w:eastAsia="楷体_GB2312"/>
          <w:sz w:val="28"/>
          <w:szCs w:val="28"/>
          <w:lang w:val="en-US" w:eastAsia="zh-CN"/>
        </w:rPr>
      </w:pPr>
    </w:p>
    <w:p>
      <w:pPr>
        <w:tabs>
          <w:tab w:val="center" w:pos="4153"/>
        </w:tabs>
        <w:jc w:val="both"/>
        <w:rPr>
          <w:rFonts w:hint="default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C0"/>
    <w:rsid w:val="00125217"/>
    <w:rsid w:val="00BD22C0"/>
    <w:rsid w:val="01776A1A"/>
    <w:rsid w:val="02156ADF"/>
    <w:rsid w:val="02B705B0"/>
    <w:rsid w:val="02FE0721"/>
    <w:rsid w:val="031E21F0"/>
    <w:rsid w:val="039D28C3"/>
    <w:rsid w:val="04325E22"/>
    <w:rsid w:val="04C72615"/>
    <w:rsid w:val="04DE1517"/>
    <w:rsid w:val="04E8069B"/>
    <w:rsid w:val="05743F4D"/>
    <w:rsid w:val="06260444"/>
    <w:rsid w:val="06D01D73"/>
    <w:rsid w:val="0770051E"/>
    <w:rsid w:val="07BB3FE0"/>
    <w:rsid w:val="08D01871"/>
    <w:rsid w:val="0A151FA9"/>
    <w:rsid w:val="0A89617C"/>
    <w:rsid w:val="0A931084"/>
    <w:rsid w:val="0ABC56E3"/>
    <w:rsid w:val="0B340C87"/>
    <w:rsid w:val="0C7033DA"/>
    <w:rsid w:val="0CE45F55"/>
    <w:rsid w:val="0D2F6929"/>
    <w:rsid w:val="0D8F45E8"/>
    <w:rsid w:val="0DDE3B52"/>
    <w:rsid w:val="0E322A53"/>
    <w:rsid w:val="0E3B1F8C"/>
    <w:rsid w:val="0EA869C4"/>
    <w:rsid w:val="10292189"/>
    <w:rsid w:val="10A065B2"/>
    <w:rsid w:val="10CC12C9"/>
    <w:rsid w:val="11F25EBB"/>
    <w:rsid w:val="129C1048"/>
    <w:rsid w:val="12A62423"/>
    <w:rsid w:val="14B778FD"/>
    <w:rsid w:val="14C50402"/>
    <w:rsid w:val="151D00F4"/>
    <w:rsid w:val="155B4FC0"/>
    <w:rsid w:val="157B5EE0"/>
    <w:rsid w:val="160C4534"/>
    <w:rsid w:val="16BE1022"/>
    <w:rsid w:val="18C04999"/>
    <w:rsid w:val="18CE00C6"/>
    <w:rsid w:val="1A6E4510"/>
    <w:rsid w:val="1A804856"/>
    <w:rsid w:val="1AA108DD"/>
    <w:rsid w:val="1B0872A9"/>
    <w:rsid w:val="1B651D17"/>
    <w:rsid w:val="1BB048D1"/>
    <w:rsid w:val="1C435480"/>
    <w:rsid w:val="1D0E50B7"/>
    <w:rsid w:val="1D3D52C0"/>
    <w:rsid w:val="1D4320B0"/>
    <w:rsid w:val="1D711885"/>
    <w:rsid w:val="1E022CBC"/>
    <w:rsid w:val="1E252D8D"/>
    <w:rsid w:val="212D5940"/>
    <w:rsid w:val="21FC49C7"/>
    <w:rsid w:val="22E673C7"/>
    <w:rsid w:val="23D97F06"/>
    <w:rsid w:val="23F30821"/>
    <w:rsid w:val="24DB437D"/>
    <w:rsid w:val="255E5B18"/>
    <w:rsid w:val="25691507"/>
    <w:rsid w:val="26B35A1A"/>
    <w:rsid w:val="270E08D4"/>
    <w:rsid w:val="27D43385"/>
    <w:rsid w:val="28D568AA"/>
    <w:rsid w:val="2A0F1A7F"/>
    <w:rsid w:val="2A1016FC"/>
    <w:rsid w:val="2A142C0D"/>
    <w:rsid w:val="2D2A3DBA"/>
    <w:rsid w:val="2F93345D"/>
    <w:rsid w:val="30077933"/>
    <w:rsid w:val="31010E1B"/>
    <w:rsid w:val="31BC05F1"/>
    <w:rsid w:val="31EE0649"/>
    <w:rsid w:val="32340209"/>
    <w:rsid w:val="32432155"/>
    <w:rsid w:val="32C271EA"/>
    <w:rsid w:val="33506448"/>
    <w:rsid w:val="339F361B"/>
    <w:rsid w:val="33F36E2F"/>
    <w:rsid w:val="350966CF"/>
    <w:rsid w:val="36107BA3"/>
    <w:rsid w:val="362C189E"/>
    <w:rsid w:val="36816EFE"/>
    <w:rsid w:val="36E81E87"/>
    <w:rsid w:val="37DD5440"/>
    <w:rsid w:val="39D34BCC"/>
    <w:rsid w:val="3A0E2FD4"/>
    <w:rsid w:val="3A262B72"/>
    <w:rsid w:val="3A5361BC"/>
    <w:rsid w:val="3A634A26"/>
    <w:rsid w:val="3B4D3558"/>
    <w:rsid w:val="3BA62DB6"/>
    <w:rsid w:val="3BE56761"/>
    <w:rsid w:val="3D213C47"/>
    <w:rsid w:val="3D7062B2"/>
    <w:rsid w:val="3DB43A34"/>
    <w:rsid w:val="3E29196B"/>
    <w:rsid w:val="3FA61A3C"/>
    <w:rsid w:val="40E40166"/>
    <w:rsid w:val="414D63BF"/>
    <w:rsid w:val="415C3C38"/>
    <w:rsid w:val="42F77FE6"/>
    <w:rsid w:val="435741FC"/>
    <w:rsid w:val="452B0DBD"/>
    <w:rsid w:val="46400F48"/>
    <w:rsid w:val="465E1189"/>
    <w:rsid w:val="46F434DF"/>
    <w:rsid w:val="491F0615"/>
    <w:rsid w:val="49D4332E"/>
    <w:rsid w:val="49FD648D"/>
    <w:rsid w:val="4A1157B0"/>
    <w:rsid w:val="4A8810F3"/>
    <w:rsid w:val="4BC413F1"/>
    <w:rsid w:val="4BDE2864"/>
    <w:rsid w:val="4BDE292D"/>
    <w:rsid w:val="4D061308"/>
    <w:rsid w:val="4D1D58C1"/>
    <w:rsid w:val="4D2149C0"/>
    <w:rsid w:val="4D6C50D2"/>
    <w:rsid w:val="4ECA7BA7"/>
    <w:rsid w:val="4EEA732C"/>
    <w:rsid w:val="4FCE35C6"/>
    <w:rsid w:val="504018A7"/>
    <w:rsid w:val="50986144"/>
    <w:rsid w:val="515357BA"/>
    <w:rsid w:val="51EA1483"/>
    <w:rsid w:val="528747DC"/>
    <w:rsid w:val="52C7146D"/>
    <w:rsid w:val="5331527D"/>
    <w:rsid w:val="54403A9C"/>
    <w:rsid w:val="54557C97"/>
    <w:rsid w:val="54580712"/>
    <w:rsid w:val="54660DFF"/>
    <w:rsid w:val="54934B6F"/>
    <w:rsid w:val="54DD1CEC"/>
    <w:rsid w:val="552E6C73"/>
    <w:rsid w:val="55D91AE2"/>
    <w:rsid w:val="562F1D70"/>
    <w:rsid w:val="56825025"/>
    <w:rsid w:val="56BF6146"/>
    <w:rsid w:val="56CC7707"/>
    <w:rsid w:val="57362D8C"/>
    <w:rsid w:val="57564FB5"/>
    <w:rsid w:val="57624128"/>
    <w:rsid w:val="5780222C"/>
    <w:rsid w:val="57DE51C9"/>
    <w:rsid w:val="591208F4"/>
    <w:rsid w:val="59C2309D"/>
    <w:rsid w:val="59EF582D"/>
    <w:rsid w:val="5A8702E8"/>
    <w:rsid w:val="5A8A7A54"/>
    <w:rsid w:val="5A9D77C2"/>
    <w:rsid w:val="5B0E5B74"/>
    <w:rsid w:val="5B464A4E"/>
    <w:rsid w:val="5BCF41C4"/>
    <w:rsid w:val="5C8003EE"/>
    <w:rsid w:val="5CA46F1C"/>
    <w:rsid w:val="5CAB7D51"/>
    <w:rsid w:val="5CCF0E98"/>
    <w:rsid w:val="5D6F627B"/>
    <w:rsid w:val="5D717F45"/>
    <w:rsid w:val="5D8C7C5A"/>
    <w:rsid w:val="5EA73948"/>
    <w:rsid w:val="5F7959E9"/>
    <w:rsid w:val="610F7487"/>
    <w:rsid w:val="6195006F"/>
    <w:rsid w:val="626A064D"/>
    <w:rsid w:val="62754071"/>
    <w:rsid w:val="62C421AE"/>
    <w:rsid w:val="635261E3"/>
    <w:rsid w:val="63DC072D"/>
    <w:rsid w:val="63FB14CE"/>
    <w:rsid w:val="641F5DD8"/>
    <w:rsid w:val="648B28F9"/>
    <w:rsid w:val="64AD0354"/>
    <w:rsid w:val="64E93A2A"/>
    <w:rsid w:val="64FE52A1"/>
    <w:rsid w:val="65266CCF"/>
    <w:rsid w:val="6595394E"/>
    <w:rsid w:val="667179CD"/>
    <w:rsid w:val="673661E2"/>
    <w:rsid w:val="673F4284"/>
    <w:rsid w:val="682C40CB"/>
    <w:rsid w:val="684E190D"/>
    <w:rsid w:val="68866EA1"/>
    <w:rsid w:val="68A53B3F"/>
    <w:rsid w:val="695E7695"/>
    <w:rsid w:val="69F242A2"/>
    <w:rsid w:val="6C0D48E3"/>
    <w:rsid w:val="6DCC4FFA"/>
    <w:rsid w:val="6EA91D56"/>
    <w:rsid w:val="6EB13E27"/>
    <w:rsid w:val="6ED32581"/>
    <w:rsid w:val="6F016742"/>
    <w:rsid w:val="6F7504A0"/>
    <w:rsid w:val="70624F7C"/>
    <w:rsid w:val="71203047"/>
    <w:rsid w:val="71F004CB"/>
    <w:rsid w:val="72215A44"/>
    <w:rsid w:val="7302003F"/>
    <w:rsid w:val="73461BF5"/>
    <w:rsid w:val="735310C7"/>
    <w:rsid w:val="736E20D1"/>
    <w:rsid w:val="74A721D9"/>
    <w:rsid w:val="75707017"/>
    <w:rsid w:val="764104E6"/>
    <w:rsid w:val="76F677ED"/>
    <w:rsid w:val="782E2F16"/>
    <w:rsid w:val="79C16FF2"/>
    <w:rsid w:val="79EA681C"/>
    <w:rsid w:val="7A1F2D29"/>
    <w:rsid w:val="7A3A320A"/>
    <w:rsid w:val="7B717FCF"/>
    <w:rsid w:val="7BFE0992"/>
    <w:rsid w:val="7C9C03BC"/>
    <w:rsid w:val="7CE72C31"/>
    <w:rsid w:val="7E4D1EAD"/>
    <w:rsid w:val="7E6B60FF"/>
    <w:rsid w:val="7E871EA6"/>
    <w:rsid w:val="7EAD1750"/>
    <w:rsid w:val="7F4269C9"/>
    <w:rsid w:val="7F74070B"/>
    <w:rsid w:val="7F980A5C"/>
    <w:rsid w:val="7F9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242</Characters>
  <Lines>2</Lines>
  <Paragraphs>1</Paragraphs>
  <TotalTime>2</TotalTime>
  <ScaleCrop>false</ScaleCrop>
  <LinksUpToDate>false</LinksUpToDate>
  <CharactersWithSpaces>283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2018-12-10T08:54:00Z</dcterms:created>
  <dc:creator>展富 周</dc:creator>
  <cp:lastModifiedBy>旋璇</cp:lastModifiedBy>
  <dcterms:modified xsi:type="dcterms:W3CDTF">2019-10-28T02:32:49Z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